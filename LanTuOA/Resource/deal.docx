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3366" w:rsidRPr="00E914C3" w:rsidRDefault="00C03366" w:rsidP="00C03366">
      <w:pPr>
        <w:pStyle w:val="paragraph"/>
        <w:spacing w:before="0" w:beforeAutospacing="0" w:after="240" w:afterAutospacing="0" w:line="360" w:lineRule="auto"/>
        <w:jc w:val="center"/>
        <w:textAlignment w:val="baseline"/>
        <w:rPr>
          <w:rFonts w:asciiTheme="minorEastAsia" w:eastAsiaTheme="minorEastAsia" w:hAnsiTheme="minorEastAsia"/>
          <w:b/>
          <w:sz w:val="18"/>
          <w:szCs w:val="18"/>
        </w:rPr>
      </w:pPr>
      <w:r w:rsidRPr="00E914C3">
        <w:rPr>
          <w:rStyle w:val="normaltextrun"/>
          <w:rFonts w:asciiTheme="minorEastAsia" w:eastAsiaTheme="minorEastAsia" w:hAnsiTheme="minorEastAsia" w:hint="eastAsia"/>
          <w:b/>
          <w:sz w:val="22"/>
          <w:szCs w:val="22"/>
        </w:rPr>
        <w:t>软件使用协议</w:t>
      </w:r>
    </w:p>
    <w:p w:rsidR="000D27D6" w:rsidRPr="000D27D6" w:rsidRDefault="000D27D6" w:rsidP="00CE7C03">
      <w:pPr>
        <w:widowControl/>
        <w:spacing w:after="240" w:line="360" w:lineRule="auto"/>
        <w:jc w:val="left"/>
        <w:rPr>
          <w:rFonts w:asciiTheme="minorEastAsia" w:hAnsiTheme="minorEastAsia" w:cs="Calibri"/>
          <w:color w:val="000000"/>
          <w:kern w:val="0"/>
          <w:sz w:val="22"/>
        </w:rPr>
      </w:pPr>
      <w:r w:rsidRPr="000D27D6">
        <w:rPr>
          <w:rFonts w:asciiTheme="minorEastAsia" w:hAnsiTheme="minorEastAsia" w:cs="Calibri" w:hint="eastAsia"/>
          <w:b/>
          <w:bCs/>
          <w:color w:val="000000"/>
          <w:kern w:val="0"/>
          <w:sz w:val="22"/>
        </w:rPr>
        <w:t>缔约主体</w:t>
      </w:r>
    </w:p>
    <w:p w:rsidR="00C03366" w:rsidRPr="000D27D6" w:rsidRDefault="002311F2" w:rsidP="0072674A">
      <w:pPr>
        <w:widowControl/>
        <w:spacing w:after="240" w:line="360" w:lineRule="auto"/>
        <w:jc w:val="left"/>
        <w:rPr>
          <w:rFonts w:asciiTheme="minorEastAsia" w:hAnsiTheme="minorEastAsia" w:cs="Calibri" w:hint="eastAsia"/>
          <w:color w:val="000000"/>
          <w:kern w:val="0"/>
          <w:sz w:val="22"/>
        </w:rPr>
      </w:pPr>
      <w:r>
        <w:rPr>
          <w:rFonts w:asciiTheme="minorEastAsia" w:hAnsiTheme="minorEastAsia" w:cs="Calibri" w:hint="eastAsia"/>
          <w:color w:val="000000"/>
          <w:kern w:val="0"/>
          <w:sz w:val="22"/>
        </w:rPr>
        <w:t>本协议由通过蓝图O</w:t>
      </w:r>
      <w:r>
        <w:rPr>
          <w:rFonts w:asciiTheme="minorEastAsia" w:hAnsiTheme="minorEastAsia" w:cs="Calibri"/>
          <w:color w:val="000000"/>
          <w:kern w:val="0"/>
          <w:sz w:val="22"/>
        </w:rPr>
        <w:t>A</w:t>
      </w:r>
      <w:r w:rsidR="000D27D6" w:rsidRPr="000D27D6">
        <w:rPr>
          <w:rFonts w:asciiTheme="minorEastAsia" w:hAnsiTheme="minorEastAsia" w:cs="Calibri" w:hint="eastAsia"/>
          <w:color w:val="000000"/>
          <w:kern w:val="0"/>
          <w:sz w:val="22"/>
        </w:rPr>
        <w:t>网站、移动客户端软件及其他方式使用</w:t>
      </w:r>
      <w:r w:rsidR="00F0363D">
        <w:rPr>
          <w:rFonts w:asciiTheme="minorEastAsia" w:hAnsiTheme="minorEastAsia" w:cs="Calibri" w:hint="eastAsia"/>
          <w:color w:val="000000"/>
          <w:kern w:val="0"/>
          <w:sz w:val="22"/>
        </w:rPr>
        <w:t>蓝图O</w:t>
      </w:r>
      <w:r w:rsidR="00F0363D">
        <w:rPr>
          <w:rFonts w:asciiTheme="minorEastAsia" w:hAnsiTheme="minorEastAsia" w:cs="Calibri"/>
          <w:color w:val="000000"/>
          <w:kern w:val="0"/>
          <w:sz w:val="22"/>
        </w:rPr>
        <w:t>A</w:t>
      </w:r>
      <w:r w:rsidR="000D27D6" w:rsidRPr="000D27D6">
        <w:rPr>
          <w:rFonts w:asciiTheme="minorEastAsia" w:hAnsiTheme="minorEastAsia" w:cs="Calibri" w:hint="eastAsia"/>
          <w:color w:val="000000"/>
          <w:kern w:val="0"/>
          <w:sz w:val="22"/>
        </w:rPr>
        <w:t>服务的用户与</w:t>
      </w:r>
      <w:r w:rsidR="00C45FCD">
        <w:rPr>
          <w:rFonts w:asciiTheme="minorEastAsia" w:hAnsiTheme="minorEastAsia" w:cs="Calibri" w:hint="eastAsia"/>
          <w:color w:val="000000"/>
          <w:kern w:val="0"/>
          <w:sz w:val="22"/>
        </w:rPr>
        <w:t>广西蛋卷科技有限公司</w:t>
      </w:r>
      <w:r w:rsidR="000D27D6" w:rsidRPr="000D27D6">
        <w:rPr>
          <w:rFonts w:asciiTheme="minorEastAsia" w:hAnsiTheme="minorEastAsia" w:cs="Calibri" w:hint="eastAsia"/>
          <w:color w:val="000000"/>
          <w:kern w:val="0"/>
          <w:sz w:val="22"/>
        </w:rPr>
        <w:t>（以下</w:t>
      </w:r>
      <w:r w:rsidR="00443F55">
        <w:rPr>
          <w:rFonts w:asciiTheme="minorEastAsia" w:hAnsiTheme="minorEastAsia" w:cs="Calibri" w:hint="eastAsia"/>
          <w:color w:val="000000"/>
          <w:kern w:val="0"/>
          <w:sz w:val="22"/>
        </w:rPr>
        <w:t>简称“蛋卷</w:t>
      </w:r>
      <w:bookmarkStart w:id="0" w:name="_GoBack"/>
      <w:bookmarkEnd w:id="0"/>
      <w:r w:rsidR="000D27D6" w:rsidRPr="000D27D6">
        <w:rPr>
          <w:rFonts w:asciiTheme="minorEastAsia" w:hAnsiTheme="minorEastAsia" w:cs="Calibri" w:hint="eastAsia"/>
          <w:color w:val="000000"/>
          <w:kern w:val="0"/>
          <w:sz w:val="22"/>
        </w:rPr>
        <w:t>”）共同缔结。</w:t>
      </w:r>
    </w:p>
    <w:p w:rsidR="00C03366" w:rsidRPr="00E914C3" w:rsidRDefault="00C03366" w:rsidP="00C03366">
      <w:pPr>
        <w:pStyle w:val="paragraph"/>
        <w:spacing w:before="0" w:beforeAutospacing="0" w:after="240" w:afterAutospacing="0" w:line="360" w:lineRule="auto"/>
        <w:textAlignment w:val="baseline"/>
        <w:rPr>
          <w:rFonts w:asciiTheme="minorEastAsia" w:eastAsiaTheme="minorEastAsia" w:hAnsiTheme="minorEastAsia"/>
          <w:b/>
          <w:sz w:val="18"/>
          <w:szCs w:val="18"/>
        </w:rPr>
      </w:pPr>
      <w:r w:rsidRPr="00E914C3">
        <w:rPr>
          <w:rStyle w:val="normaltextrun"/>
          <w:rFonts w:asciiTheme="minorEastAsia" w:eastAsiaTheme="minorEastAsia" w:hAnsiTheme="minorEastAsia" w:hint="eastAsia"/>
          <w:b/>
          <w:sz w:val="22"/>
          <w:szCs w:val="22"/>
        </w:rPr>
        <w:t>法律声明</w:t>
      </w:r>
    </w:p>
    <w:p w:rsidR="00C03366" w:rsidRPr="00E914C3" w:rsidRDefault="00C03366" w:rsidP="00C03366">
      <w:pPr>
        <w:pStyle w:val="paragraph"/>
        <w:spacing w:before="0" w:beforeAutospacing="0" w:after="240" w:afterAutospacing="0" w:line="360" w:lineRule="auto"/>
        <w:textAlignment w:val="baseline"/>
        <w:rPr>
          <w:rFonts w:asciiTheme="minorEastAsia" w:eastAsiaTheme="minorEastAsia" w:hAnsiTheme="minorEastAsia"/>
          <w:sz w:val="18"/>
          <w:szCs w:val="18"/>
        </w:rPr>
      </w:pPr>
      <w:r w:rsidRPr="00E914C3">
        <w:rPr>
          <w:rStyle w:val="normaltextrun"/>
          <w:rFonts w:asciiTheme="minorEastAsia" w:eastAsiaTheme="minorEastAsia" w:hAnsiTheme="minorEastAsia" w:hint="eastAsia"/>
          <w:sz w:val="22"/>
          <w:szCs w:val="22"/>
        </w:rPr>
        <w:t>访问、浏览或使用</w:t>
      </w:r>
      <w:r w:rsidR="00714573">
        <w:rPr>
          <w:rStyle w:val="normaltextrun"/>
          <w:rFonts w:asciiTheme="minorEastAsia" w:eastAsiaTheme="minorEastAsia" w:hAnsiTheme="minorEastAsia" w:hint="eastAsia"/>
          <w:sz w:val="22"/>
          <w:szCs w:val="22"/>
        </w:rPr>
        <w:t>蓝图O</w:t>
      </w:r>
      <w:r w:rsidR="00714573">
        <w:rPr>
          <w:rStyle w:val="normaltextrun"/>
          <w:rFonts w:asciiTheme="minorEastAsia" w:eastAsiaTheme="minorEastAsia" w:hAnsiTheme="minorEastAsia"/>
          <w:sz w:val="22"/>
          <w:szCs w:val="22"/>
        </w:rPr>
        <w:t>A</w:t>
      </w:r>
      <w:r w:rsidRPr="00E914C3">
        <w:rPr>
          <w:rStyle w:val="normaltextrun"/>
          <w:rFonts w:asciiTheme="minorEastAsia" w:eastAsiaTheme="minorEastAsia" w:hAnsiTheme="minorEastAsia" w:hint="eastAsia"/>
          <w:sz w:val="22"/>
          <w:szCs w:val="22"/>
        </w:rPr>
        <w:t>，表明您已阅读、理解并同意接受以下条款的约束，并遵守所有适用的法律和法规。您一旦使用</w:t>
      </w:r>
      <w:r w:rsidR="00FE258E">
        <w:rPr>
          <w:rStyle w:val="normaltextrun"/>
          <w:rFonts w:asciiTheme="minorEastAsia" w:eastAsiaTheme="minorEastAsia" w:hAnsiTheme="minorEastAsia" w:hint="eastAsia"/>
          <w:sz w:val="22"/>
          <w:szCs w:val="22"/>
        </w:rPr>
        <w:t>蓝图O</w:t>
      </w:r>
      <w:r w:rsidR="00FE258E">
        <w:rPr>
          <w:rStyle w:val="normaltextrun"/>
          <w:rFonts w:asciiTheme="minorEastAsia" w:eastAsiaTheme="minorEastAsia" w:hAnsiTheme="minorEastAsia"/>
          <w:sz w:val="22"/>
          <w:szCs w:val="22"/>
        </w:rPr>
        <w:t>A</w:t>
      </w:r>
      <w:r w:rsidRPr="00E914C3">
        <w:rPr>
          <w:rStyle w:val="normaltextrun"/>
          <w:rFonts w:asciiTheme="minorEastAsia" w:eastAsiaTheme="minorEastAsia" w:hAnsiTheme="minorEastAsia" w:hint="eastAsia"/>
          <w:sz w:val="22"/>
          <w:szCs w:val="22"/>
        </w:rPr>
        <w:t>，则须秉着诚信的原则遵守以下条款。</w:t>
      </w:r>
    </w:p>
    <w:p w:rsidR="00C03366" w:rsidRPr="00E914C3" w:rsidRDefault="00C03366" w:rsidP="00C03366">
      <w:pPr>
        <w:pStyle w:val="paragraph"/>
        <w:spacing w:before="0" w:beforeAutospacing="0" w:after="240" w:afterAutospacing="0" w:line="360" w:lineRule="auto"/>
        <w:textAlignment w:val="baseline"/>
        <w:rPr>
          <w:rFonts w:asciiTheme="minorEastAsia" w:eastAsiaTheme="minorEastAsia" w:hAnsiTheme="minorEastAsia"/>
          <w:b/>
          <w:sz w:val="18"/>
          <w:szCs w:val="18"/>
        </w:rPr>
      </w:pPr>
      <w:r w:rsidRPr="00E914C3">
        <w:rPr>
          <w:rStyle w:val="normaltextrun"/>
          <w:rFonts w:asciiTheme="minorEastAsia" w:eastAsiaTheme="minorEastAsia" w:hAnsiTheme="minorEastAsia" w:hint="eastAsia"/>
          <w:b/>
          <w:sz w:val="22"/>
          <w:szCs w:val="22"/>
        </w:rPr>
        <w:t>一般原则</w:t>
      </w:r>
    </w:p>
    <w:p w:rsidR="0045256D" w:rsidRDefault="0045256D" w:rsidP="00C03366">
      <w:pPr>
        <w:pStyle w:val="paragraph"/>
        <w:spacing w:before="0" w:beforeAutospacing="0" w:after="240" w:afterAutospacing="0" w:line="360" w:lineRule="auto"/>
        <w:textAlignment w:val="baseline"/>
        <w:rPr>
          <w:rStyle w:val="normaltextrun"/>
          <w:rFonts w:asciiTheme="minorEastAsia" w:eastAsiaTheme="minorEastAsia" w:hAnsiTheme="minorEastAsia"/>
          <w:sz w:val="22"/>
          <w:szCs w:val="22"/>
        </w:rPr>
      </w:pPr>
      <w:r w:rsidRPr="0045256D">
        <w:rPr>
          <w:rStyle w:val="normaltextrun"/>
          <w:rFonts w:asciiTheme="minorEastAsia" w:eastAsiaTheme="minorEastAsia" w:hAnsiTheme="minorEastAsia" w:hint="eastAsia"/>
          <w:sz w:val="22"/>
          <w:szCs w:val="22"/>
        </w:rPr>
        <w:t>以下规则适用于所有蓝图OA用户或浏览者，因业务政策调整，可能随时被修改。 您应经常访问本页面以了解当前的条款，因为这些条款与您密切相关。 这些条款的某些条文也可能被蓝图OA中某些页面上或某些具体服务明确指定的法律通告或条款所取代，您应该了解这些内容， 一旦接受本条款，即意味着您已经同时详细阅读并接受了这些被引用或取代的条款。</w:t>
      </w:r>
    </w:p>
    <w:p w:rsidR="00C03366" w:rsidRPr="00E914C3" w:rsidRDefault="00C03366" w:rsidP="00C03366">
      <w:pPr>
        <w:pStyle w:val="paragraph"/>
        <w:spacing w:before="0" w:beforeAutospacing="0" w:after="240" w:afterAutospacing="0" w:line="360" w:lineRule="auto"/>
        <w:textAlignment w:val="baseline"/>
        <w:rPr>
          <w:rFonts w:asciiTheme="minorEastAsia" w:eastAsiaTheme="minorEastAsia" w:hAnsiTheme="minorEastAsia"/>
          <w:b/>
          <w:sz w:val="18"/>
          <w:szCs w:val="18"/>
        </w:rPr>
      </w:pPr>
      <w:r w:rsidRPr="00E914C3">
        <w:rPr>
          <w:rStyle w:val="normaltextrun"/>
          <w:rFonts w:asciiTheme="minorEastAsia" w:eastAsiaTheme="minorEastAsia" w:hAnsiTheme="minorEastAsia" w:hint="eastAsia"/>
          <w:b/>
          <w:sz w:val="22"/>
          <w:szCs w:val="22"/>
        </w:rPr>
        <w:t>权利说明</w:t>
      </w:r>
    </w:p>
    <w:p w:rsidR="00C03366" w:rsidRPr="00E914C3" w:rsidRDefault="00D724AB" w:rsidP="00C03366">
      <w:pPr>
        <w:pStyle w:val="paragraph"/>
        <w:spacing w:before="0" w:beforeAutospacing="0" w:after="240" w:afterAutospacing="0" w:line="360" w:lineRule="auto"/>
        <w:textAlignment w:val="baseline"/>
        <w:rPr>
          <w:rStyle w:val="normaltextrun"/>
          <w:rFonts w:asciiTheme="minorEastAsia" w:eastAsiaTheme="minorEastAsia" w:hAnsiTheme="minorEastAsia"/>
          <w:sz w:val="22"/>
          <w:szCs w:val="22"/>
        </w:rPr>
      </w:pPr>
      <w:r>
        <w:rPr>
          <w:rStyle w:val="normaltextrun"/>
          <w:rFonts w:asciiTheme="minorEastAsia" w:eastAsiaTheme="minorEastAsia" w:hAnsiTheme="minorEastAsia" w:hint="eastAsia"/>
          <w:sz w:val="22"/>
          <w:szCs w:val="22"/>
        </w:rPr>
        <w:t>蓝图O</w:t>
      </w:r>
      <w:r>
        <w:rPr>
          <w:rStyle w:val="normaltextrun"/>
          <w:rFonts w:asciiTheme="minorEastAsia" w:eastAsiaTheme="minorEastAsia" w:hAnsiTheme="minorEastAsia"/>
          <w:sz w:val="22"/>
          <w:szCs w:val="22"/>
        </w:rPr>
        <w:t>A</w:t>
      </w:r>
      <w:r w:rsidR="00FE2308">
        <w:rPr>
          <w:rStyle w:val="normaltextrun"/>
          <w:rFonts w:asciiTheme="minorEastAsia" w:eastAsiaTheme="minorEastAsia" w:hAnsiTheme="minorEastAsia"/>
          <w:sz w:val="22"/>
          <w:szCs w:val="22"/>
        </w:rPr>
        <w:t>开发公司为</w:t>
      </w:r>
      <w:r w:rsidR="00FE2308">
        <w:rPr>
          <w:rStyle w:val="normaltextrun"/>
          <w:rFonts w:asciiTheme="minorEastAsia" w:eastAsiaTheme="minorEastAsia" w:hAnsiTheme="minorEastAsia" w:hint="eastAsia"/>
          <w:sz w:val="22"/>
          <w:szCs w:val="22"/>
        </w:rPr>
        <w:t>“</w:t>
      </w:r>
      <w:r w:rsidR="00FE2308">
        <w:rPr>
          <w:rStyle w:val="normaltextrun"/>
          <w:rFonts w:asciiTheme="minorEastAsia" w:eastAsiaTheme="minorEastAsia" w:hAnsiTheme="minorEastAsia"/>
          <w:sz w:val="22"/>
          <w:szCs w:val="22"/>
        </w:rPr>
        <w:t>广西蛋卷科技有限公司</w:t>
      </w:r>
      <w:r w:rsidR="00FE2308">
        <w:rPr>
          <w:rStyle w:val="normaltextrun"/>
          <w:rFonts w:asciiTheme="minorEastAsia" w:eastAsiaTheme="minorEastAsia" w:hAnsiTheme="minorEastAsia" w:hint="eastAsia"/>
          <w:sz w:val="22"/>
          <w:szCs w:val="22"/>
        </w:rPr>
        <w:t>”（以下简称“蛋卷”）。</w:t>
      </w:r>
      <w:r w:rsidR="00096E4E">
        <w:rPr>
          <w:rStyle w:val="normaltextrun"/>
          <w:rFonts w:asciiTheme="minorEastAsia" w:eastAsiaTheme="minorEastAsia" w:hAnsiTheme="minorEastAsia" w:hint="eastAsia"/>
          <w:sz w:val="22"/>
          <w:szCs w:val="22"/>
        </w:rPr>
        <w:t>蛋卷</w:t>
      </w:r>
      <w:r w:rsidR="00C03366" w:rsidRPr="00E914C3">
        <w:rPr>
          <w:rStyle w:val="normaltextrun"/>
          <w:rFonts w:asciiTheme="minorEastAsia" w:eastAsiaTheme="minorEastAsia" w:hAnsiTheme="minorEastAsia" w:hint="eastAsia"/>
          <w:sz w:val="22"/>
          <w:szCs w:val="22"/>
        </w:rPr>
        <w:t>对其发行的或与合作公司共同发行的包括但不限于提供的组件及相关产品或服务的全部内容，享有知识产权，受法律保护。如果相关内容未含权利声明，并不代表蛋卷对其不享有权利和不主张权利，您应根据法律、法规及诚信原则尊重权利人的合法权益并合法使用该内容。未经蛋卷书面许可，任何单位及个人不得以任何方式或理由对上述件、产品、服务、信息、文字的任何部分进行使用、复制、修改、抄录、传播或与其它产品捆绑使用、销售，或以超级链路连接或传送、存储于信息检索系统或者其他任何商业目的的使用，但对于非商业目的的、个人使用的下载或打印（未作修改，且须保留该内容中的版权说明或其他所有权的说明）除外。上述件中使用和显示的商标和标识（以下统称</w:t>
      </w:r>
      <w:r w:rsidR="00C03366" w:rsidRPr="00E914C3">
        <w:rPr>
          <w:rStyle w:val="normaltextrun"/>
          <w:rFonts w:asciiTheme="minorEastAsia" w:eastAsiaTheme="minorEastAsia" w:hAnsiTheme="minorEastAsia"/>
          <w:sz w:val="22"/>
          <w:szCs w:val="22"/>
        </w:rPr>
        <w:t>"</w:t>
      </w:r>
      <w:r w:rsidR="00C03366" w:rsidRPr="00E914C3">
        <w:rPr>
          <w:rStyle w:val="normaltextrun"/>
          <w:rFonts w:asciiTheme="minorEastAsia" w:eastAsiaTheme="minorEastAsia" w:hAnsiTheme="minorEastAsia" w:hint="eastAsia"/>
          <w:sz w:val="22"/>
          <w:szCs w:val="22"/>
        </w:rPr>
        <w:t>商标</w:t>
      </w:r>
      <w:r w:rsidR="00C03366" w:rsidRPr="00E914C3">
        <w:rPr>
          <w:rStyle w:val="normaltextrun"/>
          <w:rFonts w:asciiTheme="minorEastAsia" w:eastAsiaTheme="minorEastAsia" w:hAnsiTheme="minorEastAsia"/>
          <w:sz w:val="22"/>
          <w:szCs w:val="22"/>
        </w:rPr>
        <w:t>'</w:t>
      </w:r>
      <w:r w:rsidR="00C03366" w:rsidRPr="00E914C3">
        <w:rPr>
          <w:rStyle w:val="normaltextrun"/>
          <w:rFonts w:asciiTheme="minorEastAsia" w:eastAsiaTheme="minorEastAsia" w:hAnsiTheme="minorEastAsia" w:hint="eastAsia"/>
          <w:sz w:val="22"/>
          <w:szCs w:val="22"/>
        </w:rPr>
        <w:t>）是蛋卷及其关联公司在出行服务及其它相关领域内注册和未注册的有关商标，受法律保护。该等件中所载的任何内容，未经蛋卷书面许可，任何人不得以任何方式使用蛋卷、蛋卷出行、蛋卷打车及近似名称和相关商标、标识。</w:t>
      </w:r>
    </w:p>
    <w:p w:rsidR="00C03366" w:rsidRPr="00E914C3" w:rsidRDefault="00C03366" w:rsidP="00C03366">
      <w:pPr>
        <w:pStyle w:val="paragraph"/>
        <w:spacing w:before="0" w:beforeAutospacing="0" w:after="240" w:afterAutospacing="0" w:line="360" w:lineRule="auto"/>
        <w:textAlignment w:val="baseline"/>
        <w:rPr>
          <w:rStyle w:val="normaltextrun"/>
          <w:rFonts w:asciiTheme="minorEastAsia" w:eastAsiaTheme="minorEastAsia" w:hAnsiTheme="minorEastAsia"/>
          <w:b/>
          <w:sz w:val="22"/>
          <w:szCs w:val="22"/>
        </w:rPr>
      </w:pPr>
      <w:r w:rsidRPr="00E914C3">
        <w:rPr>
          <w:rStyle w:val="normaltextrun"/>
          <w:rFonts w:asciiTheme="minorEastAsia" w:eastAsiaTheme="minorEastAsia" w:hAnsiTheme="minorEastAsia" w:hint="eastAsia"/>
          <w:b/>
          <w:sz w:val="22"/>
          <w:szCs w:val="22"/>
        </w:rPr>
        <w:t>责任限制声明</w:t>
      </w:r>
    </w:p>
    <w:p w:rsidR="00C03366" w:rsidRPr="00E914C3" w:rsidRDefault="00C03366" w:rsidP="00C03366">
      <w:pPr>
        <w:pStyle w:val="paragraph"/>
        <w:spacing w:before="0" w:beforeAutospacing="0" w:after="240" w:afterAutospacing="0" w:line="360" w:lineRule="auto"/>
        <w:textAlignment w:val="baseline"/>
        <w:rPr>
          <w:rFonts w:asciiTheme="minorEastAsia" w:eastAsiaTheme="minorEastAsia" w:hAnsiTheme="minorEastAsia"/>
          <w:sz w:val="18"/>
          <w:szCs w:val="18"/>
        </w:rPr>
      </w:pPr>
      <w:r w:rsidRPr="00E914C3">
        <w:rPr>
          <w:rStyle w:val="normaltextrun"/>
          <w:rFonts w:asciiTheme="minorEastAsia" w:eastAsiaTheme="minorEastAsia" w:hAnsiTheme="minorEastAsia" w:hint="eastAsia"/>
          <w:sz w:val="22"/>
          <w:szCs w:val="22"/>
        </w:rPr>
        <w:t>不论在何种情况下，蛋卷对由于信息网络设备维护、信息网络连接故障、智能终端、通讯或其他系统的故障、电力故障、罢工、劳动争议、暴乱、起义、骚乱、火灾、洪水、风暴、爆炸、战争、政府行为、司法行政机关的命令、其他不可抗力或第三方的不作为而造成的不能服务或延迟服务不承担责任。无论在任何情况</w:t>
      </w:r>
      <w:r w:rsidRPr="00E914C3">
        <w:rPr>
          <w:rStyle w:val="normaltextrun"/>
          <w:rFonts w:asciiTheme="minorEastAsia" w:eastAsiaTheme="minorEastAsia" w:hAnsiTheme="minorEastAsia" w:hint="eastAsia"/>
          <w:sz w:val="22"/>
          <w:szCs w:val="22"/>
        </w:rPr>
        <w:lastRenderedPageBreak/>
        <w:t>下（包括但不限于疏忽原因）由于使用</w:t>
      </w:r>
      <w:r w:rsidR="00875AF9">
        <w:rPr>
          <w:rStyle w:val="normaltextrun"/>
          <w:rFonts w:asciiTheme="minorEastAsia" w:eastAsiaTheme="minorEastAsia" w:hAnsiTheme="minorEastAsia" w:hint="eastAsia"/>
          <w:sz w:val="22"/>
          <w:szCs w:val="22"/>
        </w:rPr>
        <w:t>蓝图O</w:t>
      </w:r>
      <w:r w:rsidR="00875AF9">
        <w:rPr>
          <w:rStyle w:val="normaltextrun"/>
          <w:rFonts w:asciiTheme="minorEastAsia" w:eastAsiaTheme="minorEastAsia" w:hAnsiTheme="minorEastAsia"/>
          <w:sz w:val="22"/>
          <w:szCs w:val="22"/>
        </w:rPr>
        <w:t>A</w:t>
      </w:r>
      <w:r w:rsidRPr="00E914C3">
        <w:rPr>
          <w:rStyle w:val="normaltextrun"/>
          <w:rFonts w:asciiTheme="minorEastAsia" w:eastAsiaTheme="minorEastAsia" w:hAnsiTheme="minorEastAsia" w:hint="eastAsia"/>
          <w:sz w:val="22"/>
          <w:szCs w:val="22"/>
        </w:rPr>
        <w:t>上的信息或由</w:t>
      </w:r>
      <w:r w:rsidR="00875AF9">
        <w:rPr>
          <w:rStyle w:val="normaltextrun"/>
          <w:rFonts w:asciiTheme="minorEastAsia" w:eastAsiaTheme="minorEastAsia" w:hAnsiTheme="minorEastAsia" w:hint="eastAsia"/>
          <w:sz w:val="22"/>
          <w:szCs w:val="22"/>
        </w:rPr>
        <w:t>蓝图O</w:t>
      </w:r>
      <w:r w:rsidR="00875AF9">
        <w:rPr>
          <w:rStyle w:val="normaltextrun"/>
          <w:rFonts w:asciiTheme="minorEastAsia" w:eastAsiaTheme="minorEastAsia" w:hAnsiTheme="minorEastAsia"/>
          <w:sz w:val="22"/>
          <w:szCs w:val="22"/>
        </w:rPr>
        <w:t>A</w:t>
      </w:r>
      <w:r w:rsidRPr="00E914C3">
        <w:rPr>
          <w:rStyle w:val="normaltextrun"/>
          <w:rFonts w:asciiTheme="minorEastAsia" w:eastAsiaTheme="minorEastAsia" w:hAnsiTheme="minorEastAsia" w:hint="eastAsia"/>
          <w:sz w:val="22"/>
          <w:szCs w:val="22"/>
        </w:rPr>
        <w:t>链接的信息，或其他与</w:t>
      </w:r>
      <w:r w:rsidR="00393611">
        <w:rPr>
          <w:rStyle w:val="normaltextrun"/>
          <w:rFonts w:asciiTheme="minorEastAsia" w:eastAsiaTheme="minorEastAsia" w:hAnsiTheme="minorEastAsia" w:hint="eastAsia"/>
          <w:sz w:val="22"/>
          <w:szCs w:val="22"/>
        </w:rPr>
        <w:t>蓝图O</w:t>
      </w:r>
      <w:r w:rsidR="00393611">
        <w:rPr>
          <w:rStyle w:val="normaltextrun"/>
          <w:rFonts w:asciiTheme="minorEastAsia" w:eastAsiaTheme="minorEastAsia" w:hAnsiTheme="minorEastAsia"/>
          <w:sz w:val="22"/>
          <w:szCs w:val="22"/>
        </w:rPr>
        <w:t>A</w:t>
      </w:r>
      <w:r w:rsidRPr="00E914C3">
        <w:rPr>
          <w:rStyle w:val="normaltextrun"/>
          <w:rFonts w:asciiTheme="minorEastAsia" w:eastAsiaTheme="minorEastAsia" w:hAnsiTheme="minorEastAsia" w:hint="eastAsia"/>
          <w:sz w:val="22"/>
          <w:szCs w:val="22"/>
        </w:rPr>
        <w:t>链接的网站信息，对您或他人所造成任何的损失或损害（包括直接、间接、特别或后果性的损失或损害，例如收入或利润之损失，智能终端系统之损坏或数据丢失等后果），均由使用者自行承担责任（包括但不限于疏忽责任）</w:t>
      </w:r>
      <w:r w:rsidR="004703A0">
        <w:rPr>
          <w:rStyle w:val="normaltextrun"/>
          <w:rFonts w:asciiTheme="minorEastAsia" w:eastAsiaTheme="minorEastAsia" w:hAnsiTheme="minorEastAsia" w:hint="eastAsia"/>
          <w:sz w:val="22"/>
          <w:szCs w:val="22"/>
        </w:rPr>
        <w:t>。</w:t>
      </w:r>
      <w:r w:rsidR="0052684B">
        <w:rPr>
          <w:rStyle w:val="normaltextrun"/>
          <w:rFonts w:asciiTheme="minorEastAsia" w:eastAsiaTheme="minorEastAsia" w:hAnsiTheme="minorEastAsia" w:hint="eastAsia"/>
          <w:sz w:val="22"/>
          <w:szCs w:val="22"/>
        </w:rPr>
        <w:t>蓝图O</w:t>
      </w:r>
      <w:r w:rsidR="0052684B">
        <w:rPr>
          <w:rStyle w:val="normaltextrun"/>
          <w:rFonts w:asciiTheme="minorEastAsia" w:eastAsiaTheme="minorEastAsia" w:hAnsiTheme="minorEastAsia"/>
          <w:sz w:val="22"/>
          <w:szCs w:val="22"/>
        </w:rPr>
        <w:t>A</w:t>
      </w:r>
      <w:r w:rsidRPr="00E914C3">
        <w:rPr>
          <w:rStyle w:val="normaltextrun"/>
          <w:rFonts w:asciiTheme="minorEastAsia" w:eastAsiaTheme="minorEastAsia" w:hAnsiTheme="minorEastAsia" w:hint="eastAsia"/>
          <w:sz w:val="22"/>
          <w:szCs w:val="22"/>
        </w:rPr>
        <w:t>所载的信息，包括但不限于文本、图片、数据、观点、网页或链接，虽然力图准确和详尽，但</w:t>
      </w:r>
      <w:r w:rsidR="00941813">
        <w:rPr>
          <w:rStyle w:val="normaltextrun"/>
          <w:rFonts w:asciiTheme="minorEastAsia" w:eastAsiaTheme="minorEastAsia" w:hAnsiTheme="minorEastAsia" w:hint="eastAsia"/>
          <w:sz w:val="22"/>
          <w:szCs w:val="22"/>
        </w:rPr>
        <w:t>蓝图O</w:t>
      </w:r>
      <w:r w:rsidR="00941813">
        <w:rPr>
          <w:rStyle w:val="normaltextrun"/>
          <w:rFonts w:asciiTheme="minorEastAsia" w:eastAsiaTheme="minorEastAsia" w:hAnsiTheme="minorEastAsia"/>
          <w:sz w:val="22"/>
          <w:szCs w:val="22"/>
        </w:rPr>
        <w:t>A</w:t>
      </w:r>
      <w:r w:rsidRPr="00E914C3">
        <w:rPr>
          <w:rStyle w:val="normaltextrun"/>
          <w:rFonts w:asciiTheme="minorEastAsia" w:eastAsiaTheme="minorEastAsia" w:hAnsiTheme="minorEastAsia" w:hint="eastAsia"/>
          <w:sz w:val="22"/>
          <w:szCs w:val="22"/>
        </w:rPr>
        <w:t>并不就其所包含的信息和内容的准确、整、充分和可靠性做任何承诺。</w:t>
      </w:r>
      <w:r w:rsidR="0036013C">
        <w:rPr>
          <w:rStyle w:val="normaltextrun"/>
          <w:rFonts w:asciiTheme="minorEastAsia" w:eastAsiaTheme="minorEastAsia" w:hAnsiTheme="minorEastAsia" w:hint="eastAsia"/>
          <w:sz w:val="22"/>
          <w:szCs w:val="22"/>
        </w:rPr>
        <w:t>蛋卷</w:t>
      </w:r>
      <w:r w:rsidRPr="00E914C3">
        <w:rPr>
          <w:rStyle w:val="normaltextrun"/>
          <w:rFonts w:asciiTheme="minorEastAsia" w:eastAsiaTheme="minorEastAsia" w:hAnsiTheme="minorEastAsia" w:hint="eastAsia"/>
          <w:sz w:val="22"/>
          <w:szCs w:val="22"/>
        </w:rPr>
        <w:t>表明不对这些信息和内容的错误或遗漏承担责任，也不对这些信息和内容作出任何明示或默示的、包括但不限于没有侵犯第三方权利、质量和没有智能终端病毒的保证。</w:t>
      </w:r>
    </w:p>
    <w:p w:rsidR="00C03366" w:rsidRPr="00E914C3" w:rsidRDefault="00F240B7" w:rsidP="00C03366">
      <w:pPr>
        <w:pStyle w:val="paragraph"/>
        <w:spacing w:before="0" w:beforeAutospacing="0" w:after="240" w:afterAutospacing="0" w:line="360" w:lineRule="auto"/>
        <w:textAlignment w:val="baseline"/>
        <w:rPr>
          <w:rFonts w:asciiTheme="minorEastAsia" w:eastAsiaTheme="minorEastAsia" w:hAnsiTheme="minorEastAsia"/>
          <w:b/>
          <w:sz w:val="18"/>
          <w:szCs w:val="18"/>
        </w:rPr>
      </w:pPr>
      <w:r>
        <w:rPr>
          <w:rStyle w:val="normaltextrun"/>
          <w:rFonts w:asciiTheme="minorEastAsia" w:eastAsiaTheme="minorEastAsia" w:hAnsiTheme="minorEastAsia" w:hint="eastAsia"/>
          <w:b/>
          <w:sz w:val="22"/>
          <w:szCs w:val="22"/>
        </w:rPr>
        <w:t>蓝图O</w:t>
      </w:r>
      <w:r>
        <w:rPr>
          <w:rStyle w:val="normaltextrun"/>
          <w:rFonts w:asciiTheme="minorEastAsia" w:eastAsiaTheme="minorEastAsia" w:hAnsiTheme="minorEastAsia"/>
          <w:b/>
          <w:sz w:val="22"/>
          <w:szCs w:val="22"/>
        </w:rPr>
        <w:t>A</w:t>
      </w:r>
      <w:r w:rsidR="00C03366" w:rsidRPr="00E914C3">
        <w:rPr>
          <w:rStyle w:val="normaltextrun"/>
          <w:rFonts w:asciiTheme="minorEastAsia" w:eastAsiaTheme="minorEastAsia" w:hAnsiTheme="minorEastAsia" w:hint="eastAsia"/>
          <w:b/>
          <w:sz w:val="22"/>
          <w:szCs w:val="22"/>
        </w:rPr>
        <w:t>服务</w:t>
      </w:r>
    </w:p>
    <w:p w:rsidR="00C03366" w:rsidRPr="00E914C3" w:rsidRDefault="00E42E83" w:rsidP="00C03366">
      <w:pPr>
        <w:pStyle w:val="paragraph"/>
        <w:spacing w:before="0" w:beforeAutospacing="0" w:after="240" w:afterAutospacing="0" w:line="360" w:lineRule="auto"/>
        <w:textAlignment w:val="baseline"/>
        <w:rPr>
          <w:rFonts w:asciiTheme="minorEastAsia" w:eastAsiaTheme="minorEastAsia" w:hAnsiTheme="minorEastAsia" w:hint="eastAsia"/>
          <w:sz w:val="22"/>
          <w:szCs w:val="22"/>
        </w:rPr>
      </w:pPr>
      <w:r>
        <w:rPr>
          <w:rStyle w:val="normaltextrun"/>
          <w:rFonts w:asciiTheme="minorEastAsia" w:eastAsiaTheme="minorEastAsia" w:hAnsiTheme="minorEastAsia" w:hint="eastAsia"/>
          <w:sz w:val="22"/>
          <w:szCs w:val="22"/>
        </w:rPr>
        <w:t>蓝图O</w:t>
      </w:r>
      <w:r>
        <w:rPr>
          <w:rStyle w:val="normaltextrun"/>
          <w:rFonts w:asciiTheme="minorEastAsia" w:eastAsiaTheme="minorEastAsia" w:hAnsiTheme="minorEastAsia"/>
          <w:sz w:val="22"/>
          <w:szCs w:val="22"/>
        </w:rPr>
        <w:t>A</w:t>
      </w:r>
      <w:r w:rsidRPr="00E42E83">
        <w:rPr>
          <w:rFonts w:asciiTheme="minorEastAsia" w:eastAsiaTheme="minorEastAsia" w:hAnsiTheme="minorEastAsia"/>
          <w:sz w:val="22"/>
          <w:szCs w:val="22"/>
        </w:rPr>
        <w:t>提供</w:t>
      </w:r>
      <w:r w:rsidRPr="00E42E83">
        <w:rPr>
          <w:rFonts w:asciiTheme="minorEastAsia" w:eastAsiaTheme="minorEastAsia" w:hAnsiTheme="minorEastAsia" w:hint="eastAsia"/>
          <w:sz w:val="22"/>
          <w:szCs w:val="22"/>
        </w:rPr>
        <w:t>手机客户端</w:t>
      </w:r>
      <w:ins w:id="1" w:author="jialu" w:date="2016-02-01T17:59:00Z">
        <w:r w:rsidRPr="00E42E83">
          <w:rPr>
            <w:rFonts w:asciiTheme="minorEastAsia" w:eastAsiaTheme="minorEastAsia" w:hAnsiTheme="minorEastAsia" w:hint="eastAsia"/>
            <w:sz w:val="22"/>
            <w:szCs w:val="22"/>
          </w:rPr>
          <w:t>（</w:t>
        </w:r>
      </w:ins>
      <w:r w:rsidRPr="00E42E83">
        <w:rPr>
          <w:rFonts w:asciiTheme="minorEastAsia" w:eastAsiaTheme="minorEastAsia" w:hAnsiTheme="minorEastAsia" w:hint="eastAsia"/>
          <w:sz w:val="22"/>
          <w:szCs w:val="22"/>
        </w:rPr>
        <w:t>iOS</w:t>
      </w:r>
      <w:ins w:id="2" w:author="jialu" w:date="2016-02-01T18:00:00Z">
        <w:r w:rsidRPr="00E42E83">
          <w:rPr>
            <w:rFonts w:asciiTheme="minorEastAsia" w:eastAsiaTheme="minorEastAsia" w:hAnsiTheme="minorEastAsia" w:hint="eastAsia"/>
            <w:sz w:val="22"/>
            <w:szCs w:val="22"/>
          </w:rPr>
          <w:t>和Android</w:t>
        </w:r>
      </w:ins>
      <w:r w:rsidRPr="00E42E83">
        <w:rPr>
          <w:rFonts w:asciiTheme="minorEastAsia" w:eastAsiaTheme="minorEastAsia" w:hAnsiTheme="minorEastAsia" w:hint="eastAsia"/>
          <w:sz w:val="22"/>
          <w:szCs w:val="22"/>
        </w:rPr>
        <w:t>版本</w:t>
      </w:r>
      <w:ins w:id="3" w:author="jialu" w:date="2016-02-01T18:00:00Z">
        <w:r w:rsidRPr="00E42E83">
          <w:rPr>
            <w:rFonts w:asciiTheme="minorEastAsia" w:eastAsiaTheme="minorEastAsia" w:hAnsiTheme="minorEastAsia" w:hint="eastAsia"/>
            <w:sz w:val="22"/>
            <w:szCs w:val="22"/>
          </w:rPr>
          <w:t>）</w:t>
        </w:r>
      </w:ins>
      <w:r w:rsidRPr="00E42E83">
        <w:rPr>
          <w:rFonts w:asciiTheme="minorEastAsia" w:eastAsiaTheme="minorEastAsia" w:hAnsiTheme="minorEastAsia" w:hint="eastAsia"/>
          <w:sz w:val="22"/>
          <w:szCs w:val="22"/>
        </w:rPr>
        <w:t>、电脑WEB端等各种形式服务软件</w:t>
      </w:r>
      <w:r w:rsidR="00C03366" w:rsidRPr="00E914C3">
        <w:rPr>
          <w:rStyle w:val="normaltextrun"/>
          <w:rFonts w:asciiTheme="minorEastAsia" w:eastAsiaTheme="minorEastAsia" w:hAnsiTheme="minorEastAsia" w:hint="eastAsia"/>
          <w:sz w:val="22"/>
          <w:szCs w:val="22"/>
        </w:rPr>
        <w:t>。</w:t>
      </w:r>
      <w:r w:rsidR="00934B3D">
        <w:rPr>
          <w:rStyle w:val="normaltextrun"/>
          <w:rFonts w:asciiTheme="minorEastAsia" w:eastAsiaTheme="minorEastAsia" w:hAnsiTheme="minorEastAsia" w:hint="eastAsia"/>
          <w:sz w:val="22"/>
          <w:szCs w:val="22"/>
        </w:rPr>
        <w:t>蓝图O</w:t>
      </w:r>
      <w:r w:rsidR="00934B3D">
        <w:rPr>
          <w:rStyle w:val="normaltextrun"/>
          <w:rFonts w:asciiTheme="minorEastAsia" w:eastAsiaTheme="minorEastAsia" w:hAnsiTheme="minorEastAsia"/>
          <w:sz w:val="22"/>
          <w:szCs w:val="22"/>
        </w:rPr>
        <w:t>A提供用户即时协作办公的服务</w:t>
      </w:r>
      <w:r w:rsidR="00934B3D">
        <w:rPr>
          <w:rStyle w:val="normaltextrun"/>
          <w:rFonts w:asciiTheme="minorEastAsia" w:eastAsiaTheme="minorEastAsia" w:hAnsiTheme="minorEastAsia" w:hint="eastAsia"/>
          <w:sz w:val="22"/>
          <w:szCs w:val="22"/>
        </w:rPr>
        <w:t>。</w:t>
      </w:r>
      <w:r w:rsidR="001D442F">
        <w:rPr>
          <w:rStyle w:val="normaltextrun"/>
          <w:rFonts w:asciiTheme="minorEastAsia" w:eastAsiaTheme="minorEastAsia" w:hAnsiTheme="minorEastAsia" w:hint="eastAsia"/>
          <w:sz w:val="22"/>
          <w:szCs w:val="22"/>
        </w:rPr>
        <w:t>蓝图O</w:t>
      </w:r>
      <w:r w:rsidR="001D442F">
        <w:rPr>
          <w:rStyle w:val="normaltextrun"/>
          <w:rFonts w:asciiTheme="minorEastAsia" w:eastAsiaTheme="minorEastAsia" w:hAnsiTheme="minorEastAsia"/>
          <w:sz w:val="22"/>
          <w:szCs w:val="22"/>
        </w:rPr>
        <w:t>A由广西</w:t>
      </w:r>
      <w:r w:rsidR="001D442F">
        <w:rPr>
          <w:rStyle w:val="normaltextrun"/>
          <w:rFonts w:asciiTheme="minorEastAsia" w:eastAsiaTheme="minorEastAsia" w:hAnsiTheme="minorEastAsia" w:hint="eastAsia"/>
          <w:sz w:val="22"/>
          <w:szCs w:val="22"/>
        </w:rPr>
        <w:t>蛋卷科技有限公司运营，为蓝图传媒提供智能化办公服务业务。</w:t>
      </w:r>
    </w:p>
    <w:p w:rsidR="00C03366" w:rsidRPr="00E914C3" w:rsidRDefault="00C03366" w:rsidP="00C03366">
      <w:pPr>
        <w:pStyle w:val="paragraph"/>
        <w:spacing w:before="0" w:beforeAutospacing="0" w:after="240" w:afterAutospacing="0" w:line="360" w:lineRule="auto"/>
        <w:textAlignment w:val="baseline"/>
        <w:rPr>
          <w:rFonts w:asciiTheme="minorEastAsia" w:eastAsiaTheme="minorEastAsia" w:hAnsiTheme="minorEastAsia"/>
          <w:b/>
          <w:sz w:val="18"/>
          <w:szCs w:val="18"/>
        </w:rPr>
      </w:pPr>
      <w:r w:rsidRPr="00E914C3">
        <w:rPr>
          <w:rStyle w:val="normaltextrun"/>
          <w:rFonts w:asciiTheme="minorEastAsia" w:eastAsiaTheme="minorEastAsia" w:hAnsiTheme="minorEastAsia" w:hint="eastAsia"/>
          <w:b/>
          <w:sz w:val="22"/>
          <w:szCs w:val="22"/>
        </w:rPr>
        <w:t>第三方链接及服务</w:t>
      </w:r>
    </w:p>
    <w:p w:rsidR="000F3935" w:rsidRDefault="00550B33" w:rsidP="002A0A96">
      <w:pPr>
        <w:spacing w:line="360" w:lineRule="auto"/>
        <w:rPr>
          <w:rStyle w:val="normaltextrun"/>
          <w:rFonts w:asciiTheme="minorEastAsia" w:hAnsiTheme="minorEastAsia" w:cs="宋体"/>
          <w:kern w:val="0"/>
          <w:sz w:val="22"/>
        </w:rPr>
      </w:pPr>
      <w:r w:rsidRPr="00550B33">
        <w:rPr>
          <w:rStyle w:val="normaltextrun"/>
          <w:rFonts w:asciiTheme="minorEastAsia" w:hAnsiTheme="minorEastAsia" w:cs="宋体" w:hint="eastAsia"/>
          <w:kern w:val="0"/>
          <w:sz w:val="22"/>
        </w:rPr>
        <w:t>蓝图OA可能保留有第三方网站或网址的链接及第三方服务，是否访问这些链接或接受相应服务将由用户自己作出决定， 蓝图OA并不就这些链接上所提供的任何信息、数据、观点、图片、陈述或建议的准确性、完整性、充分性和可靠性提供承诺或保证。 蓝图OA没有审查过任何第三方网站，对这些网站及其内容不进行控制，也不负任何责任。如果您决定访问任何与本站链接的第三方网站， 其可能带来的结果和风险全部由您自己承担。适用法律和管辖权通过访问蛋卷平台使用蛋卷提供的或其合作服务提供商提供的服务， 即表示您同意该访问或服务受中华人民共和国法律的约束，且您同意受中华人民共和国法院的管辖。访问或接受服务过程中发生的争议应当协商解决，协商不成的， 由实际服务提供者或实际网络信息服务提供者住所地有管辖权的法院诉讼解决。</w:t>
      </w:r>
    </w:p>
    <w:p w:rsidR="00631578" w:rsidRPr="00C03366" w:rsidRDefault="00631578" w:rsidP="002A0A96">
      <w:pPr>
        <w:spacing w:line="360" w:lineRule="auto"/>
        <w:rPr>
          <w:rFonts w:hint="eastAsia"/>
        </w:rPr>
      </w:pPr>
    </w:p>
    <w:sectPr w:rsidR="00631578" w:rsidRPr="00C03366" w:rsidSect="00071D3F">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2420" w:rsidRDefault="00722420" w:rsidP="00C03366">
      <w:r>
        <w:separator/>
      </w:r>
    </w:p>
  </w:endnote>
  <w:endnote w:type="continuationSeparator" w:id="0">
    <w:p w:rsidR="00722420" w:rsidRDefault="00722420" w:rsidP="00C03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2420" w:rsidRDefault="00722420" w:rsidP="00C03366">
      <w:r>
        <w:separator/>
      </w:r>
    </w:p>
  </w:footnote>
  <w:footnote w:type="continuationSeparator" w:id="0">
    <w:p w:rsidR="00722420" w:rsidRDefault="00722420" w:rsidP="00C033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69B"/>
    <w:rsid w:val="00002DBA"/>
    <w:rsid w:val="00096E4E"/>
    <w:rsid w:val="000A0999"/>
    <w:rsid w:val="000D27D6"/>
    <w:rsid w:val="000D596C"/>
    <w:rsid w:val="000D70A8"/>
    <w:rsid w:val="000F3935"/>
    <w:rsid w:val="00112302"/>
    <w:rsid w:val="001C1372"/>
    <w:rsid w:val="001D442F"/>
    <w:rsid w:val="002311F2"/>
    <w:rsid w:val="00250EF3"/>
    <w:rsid w:val="002A0A96"/>
    <w:rsid w:val="0036013C"/>
    <w:rsid w:val="003642AF"/>
    <w:rsid w:val="00393611"/>
    <w:rsid w:val="003C3580"/>
    <w:rsid w:val="00427C88"/>
    <w:rsid w:val="00443F55"/>
    <w:rsid w:val="0045256D"/>
    <w:rsid w:val="004703A0"/>
    <w:rsid w:val="004D7BD0"/>
    <w:rsid w:val="0052684B"/>
    <w:rsid w:val="00550B33"/>
    <w:rsid w:val="00631578"/>
    <w:rsid w:val="006369D8"/>
    <w:rsid w:val="00660B9B"/>
    <w:rsid w:val="00661A98"/>
    <w:rsid w:val="00714573"/>
    <w:rsid w:val="00722420"/>
    <w:rsid w:val="0072674A"/>
    <w:rsid w:val="00875AF9"/>
    <w:rsid w:val="009120A6"/>
    <w:rsid w:val="00934B3D"/>
    <w:rsid w:val="00941247"/>
    <w:rsid w:val="00941813"/>
    <w:rsid w:val="00986AAB"/>
    <w:rsid w:val="00992F57"/>
    <w:rsid w:val="009B5D60"/>
    <w:rsid w:val="00A66F45"/>
    <w:rsid w:val="00A70270"/>
    <w:rsid w:val="00AF1434"/>
    <w:rsid w:val="00B02C54"/>
    <w:rsid w:val="00C03366"/>
    <w:rsid w:val="00C31782"/>
    <w:rsid w:val="00C45FCD"/>
    <w:rsid w:val="00CE7C03"/>
    <w:rsid w:val="00D37987"/>
    <w:rsid w:val="00D44C2E"/>
    <w:rsid w:val="00D724AB"/>
    <w:rsid w:val="00D7369B"/>
    <w:rsid w:val="00D84366"/>
    <w:rsid w:val="00E42E83"/>
    <w:rsid w:val="00F0363D"/>
    <w:rsid w:val="00F240B7"/>
    <w:rsid w:val="00FE2308"/>
    <w:rsid w:val="00FE258E"/>
    <w:rsid w:val="00FF10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44985FF-73BE-45C0-8083-004D19851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033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03366"/>
    <w:rPr>
      <w:sz w:val="18"/>
      <w:szCs w:val="18"/>
    </w:rPr>
  </w:style>
  <w:style w:type="paragraph" w:styleId="a4">
    <w:name w:val="footer"/>
    <w:basedOn w:val="a"/>
    <w:link w:val="Char0"/>
    <w:uiPriority w:val="99"/>
    <w:unhideWhenUsed/>
    <w:rsid w:val="00C03366"/>
    <w:pPr>
      <w:tabs>
        <w:tab w:val="center" w:pos="4153"/>
        <w:tab w:val="right" w:pos="8306"/>
      </w:tabs>
      <w:snapToGrid w:val="0"/>
      <w:jc w:val="left"/>
    </w:pPr>
    <w:rPr>
      <w:sz w:val="18"/>
      <w:szCs w:val="18"/>
    </w:rPr>
  </w:style>
  <w:style w:type="character" w:customStyle="1" w:styleId="Char0">
    <w:name w:val="页脚 Char"/>
    <w:basedOn w:val="a0"/>
    <w:link w:val="a4"/>
    <w:uiPriority w:val="99"/>
    <w:rsid w:val="00C03366"/>
    <w:rPr>
      <w:sz w:val="18"/>
      <w:szCs w:val="18"/>
    </w:rPr>
  </w:style>
  <w:style w:type="paragraph" w:customStyle="1" w:styleId="paragraph">
    <w:name w:val="paragraph"/>
    <w:basedOn w:val="a"/>
    <w:rsid w:val="00C03366"/>
    <w:pPr>
      <w:widowControl/>
      <w:spacing w:before="100" w:beforeAutospacing="1" w:after="100" w:afterAutospacing="1"/>
      <w:jc w:val="left"/>
    </w:pPr>
    <w:rPr>
      <w:rFonts w:ascii="宋体" w:eastAsia="宋体" w:hAnsi="宋体" w:cs="宋体"/>
      <w:kern w:val="0"/>
      <w:sz w:val="24"/>
      <w:szCs w:val="24"/>
    </w:rPr>
  </w:style>
  <w:style w:type="character" w:customStyle="1" w:styleId="normaltextrun">
    <w:name w:val="normaltextrun"/>
    <w:basedOn w:val="a0"/>
    <w:rsid w:val="00C03366"/>
  </w:style>
  <w:style w:type="character" w:customStyle="1" w:styleId="msoins0">
    <w:name w:val="msoins"/>
    <w:basedOn w:val="a0"/>
    <w:rsid w:val="00E42E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96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250</Words>
  <Characters>1430</Characters>
  <Application>Microsoft Office Word</Application>
  <DocSecurity>0</DocSecurity>
  <Lines>11</Lines>
  <Paragraphs>3</Paragraphs>
  <ScaleCrop>false</ScaleCrop>
  <Company>微软公司</Company>
  <LinksUpToDate>false</LinksUpToDate>
  <CharactersWithSpaces>1677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蒙 冠州</dc:creator>
  <cp:keywords/>
  <dc:description/>
  <cp:lastModifiedBy>蒙 冠州</cp:lastModifiedBy>
  <cp:revision>104</cp:revision>
  <dcterms:created xsi:type="dcterms:W3CDTF">2019-05-16T01:31:00Z</dcterms:created>
  <dcterms:modified xsi:type="dcterms:W3CDTF">2019-05-16T02:05:00Z</dcterms:modified>
</cp:coreProperties>
</file>